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4F" w:rsidRDefault="00864E4F">
      <w:r>
        <w:t>11111111111111</w:t>
      </w:r>
      <w:bookmarkStart w:id="0" w:name="_GoBack"/>
      <w:bookmarkEnd w:id="0"/>
    </w:p>
    <w:sectPr w:rsidR="007A4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1B"/>
    <w:rsid w:val="007A444F"/>
    <w:rsid w:val="00864E4F"/>
    <w:rsid w:val="00C4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2018-07-21T20:43:00Z</dcterms:created>
  <dcterms:modified xsi:type="dcterms:W3CDTF">2018-07-21T20:43:00Z</dcterms:modified>
</cp:coreProperties>
</file>