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12" w:rsidRPr="00B11689" w:rsidRDefault="00601B12" w:rsidP="00601B12">
      <w:pPr>
        <w:rPr>
          <w:lang w:val="en-US"/>
          <w:rPrChange w:id="0" w:author="theirs" w:date="2018-07-21T22:36:00Z">
            <w:rPr/>
          </w:rPrChange>
        </w:rPr>
      </w:pPr>
      <w:bookmarkStart w:id="1" w:name="OLE_LINK1"/>
      <w:bookmarkStart w:id="2" w:name="OLE_LINK2"/>
      <w:ins w:id="3" w:author="theirs" w:date="2018-07-21T22:36:00Z">
        <w:r>
          <w:rPr>
            <w:lang w:val="en-US"/>
          </w:rPr>
          <w:t>File in master</w:t>
        </w:r>
      </w:ins>
      <w:bookmarkEnd w:id="1"/>
      <w:bookmarkEnd w:id="2"/>
    </w:p>
    <w:p w:rsidR="00102C0A" w:rsidRDefault="009228FC">
      <w:r>
        <w:t>Ф</w:t>
      </w:r>
      <w:r w:rsidR="0045630E">
        <w:t>ыва</w:t>
      </w:r>
    </w:p>
    <w:p w:rsidR="009228FC" w:rsidRDefault="009228FC"/>
    <w:p w:rsidR="009228FC" w:rsidRDefault="009228FC">
      <w:r>
        <w:t>фывафыва</w:t>
      </w:r>
      <w:bookmarkStart w:id="4" w:name="_GoBack"/>
      <w:bookmarkEnd w:id="4"/>
    </w:p>
    <w:sectPr w:rsidR="00922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0B"/>
    <w:rsid w:val="00102C0A"/>
    <w:rsid w:val="0045630E"/>
    <w:rsid w:val="00601B12"/>
    <w:rsid w:val="009228FC"/>
    <w:rsid w:val="00C4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2018-07-21T19:39:00Z</dcterms:created>
  <dcterms:modified xsi:type="dcterms:W3CDTF">2018-07-21T19:45:00Z</dcterms:modified>
</cp:coreProperties>
</file>